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9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9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9"/>
      </w:pPr>
    </w:p>
    <w:p w14:paraId="5312CC4C" w14:textId="77777777" w:rsidR="002E6C03" w:rsidRPr="003B4F1E" w:rsidRDefault="002E6C03" w:rsidP="0060575F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初始化</w:t>
      </w:r>
    </w:p>
    <w:p w14:paraId="150EBBF4" w14:textId="714D324A" w:rsidR="0074607F" w:rsidRPr="003B4F1E" w:rsidRDefault="0074607F" w:rsidP="0074607F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9"/>
        <w:ind w:left="1800"/>
      </w:pPr>
    </w:p>
    <w:p w14:paraId="3C139FC9" w14:textId="77777777" w:rsidR="00796A32" w:rsidRPr="003B4F1E" w:rsidRDefault="0038739C" w:rsidP="00796A32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9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9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9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9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9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9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9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4C57F577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del w:id="0" w:author="钦 刘" w:date="2015-09-24T14:17:00Z">
        <w:r w:rsidR="00E729E8" w:rsidRPr="003B4F1E" w:rsidDel="00C35AA2">
          <w:rPr>
            <w:rFonts w:hint="eastAsia"/>
          </w:rPr>
          <w:delText>、</w:delText>
        </w:r>
        <w:r w:rsidR="00E729E8" w:rsidRPr="003B4F1E" w:rsidDel="00C35AA2">
          <w:rPr>
            <w:rFonts w:hint="eastAsia"/>
          </w:rPr>
          <w:delText>20</w:delText>
        </w:r>
      </w:del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0BC0E80B" w:rsidR="00323FEE" w:rsidRPr="003B4F1E" w:rsidRDefault="00323FEE" w:rsidP="00696432">
      <w:r w:rsidRPr="003B4F1E">
        <w:rPr>
          <w:rFonts w:hint="eastAsia"/>
        </w:rPr>
        <w:t xml:space="preserve">   </w:t>
      </w:r>
      <w:r w:rsidR="00CB6CD0" w:rsidRPr="003B4F1E">
        <w:rPr>
          <w:rFonts w:hint="eastAsia"/>
        </w:rPr>
        <w:t>希望能够查询当前货物的货运状态（收件、到达</w:t>
      </w:r>
      <w:ins w:id="1" w:author="钦 刘" w:date="2015-09-25T14:02:00Z">
        <w:r w:rsidR="0019602A">
          <w:rPr>
            <w:rFonts w:hint="eastAsia"/>
          </w:rPr>
          <w:t>寄</w:t>
        </w:r>
      </w:ins>
      <w:del w:id="2" w:author="钦 刘" w:date="2015-09-25T14:02:00Z">
        <w:r w:rsidR="00CB6CD0" w:rsidRPr="003B4F1E" w:rsidDel="0019602A">
          <w:rPr>
            <w:rFonts w:hint="eastAsia"/>
          </w:rPr>
          <w:delText>收</w:delText>
        </w:r>
      </w:del>
      <w:r w:rsidR="00CB6CD0" w:rsidRPr="003B4F1E">
        <w:rPr>
          <w:rFonts w:hint="eastAsia"/>
        </w:rPr>
        <w:t>件人</w:t>
      </w:r>
      <w:ins w:id="3" w:author="钦 刘" w:date="2015-09-24T14:17:00Z">
        <w:r w:rsidR="00C35AA2">
          <w:rPr>
            <w:rFonts w:hint="eastAsia"/>
          </w:rPr>
          <w:t>营业厅</w:t>
        </w:r>
      </w:ins>
      <w:del w:id="4" w:author="钦 刘" w:date="2015-09-24T14:17:00Z">
        <w:r w:rsidR="00CB6CD0" w:rsidRPr="003B4F1E" w:rsidDel="00C35AA2">
          <w:rPr>
            <w:rFonts w:hint="eastAsia"/>
          </w:rPr>
          <w:delText>中转点</w:delText>
        </w:r>
      </w:del>
      <w:r w:rsidR="00CB6CD0" w:rsidRPr="003B4F1E">
        <w:rPr>
          <w:rFonts w:hint="eastAsia"/>
        </w:rPr>
        <w:t>、到达</w:t>
      </w:r>
      <w:ins w:id="5" w:author="钦 刘" w:date="2015-09-25T14:02:00Z">
        <w:r w:rsidR="0019602A">
          <w:rPr>
            <w:rFonts w:hint="eastAsia"/>
          </w:rPr>
          <w:t>寄</w:t>
        </w:r>
      </w:ins>
      <w:del w:id="6" w:author="钦 刘" w:date="2015-09-25T14:02:00Z">
        <w:r w:rsidR="00CB6CD0" w:rsidRPr="003B4F1E" w:rsidDel="0019602A">
          <w:rPr>
            <w:rFonts w:hint="eastAsia"/>
          </w:rPr>
          <w:delText>收</w:delText>
        </w:r>
      </w:del>
      <w:r w:rsidR="00CB6CD0" w:rsidRPr="003B4F1E">
        <w:rPr>
          <w:rFonts w:hint="eastAsia"/>
        </w:rPr>
        <w:t>件</w:t>
      </w:r>
      <w:del w:id="7" w:author="钦 刘" w:date="2015-09-24T14:18:00Z">
        <w:r w:rsidR="00CB6CD0" w:rsidRPr="003B4F1E" w:rsidDel="00C35AA2">
          <w:rPr>
            <w:rFonts w:hint="eastAsia"/>
          </w:rPr>
          <w:delText>人集散地</w:delText>
        </w:r>
      </w:del>
      <w:ins w:id="8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中转中心</w:t>
        </w:r>
      </w:ins>
      <w:r w:rsidR="00CB6CD0" w:rsidRPr="003B4F1E">
        <w:rPr>
          <w:rFonts w:hint="eastAsia"/>
        </w:rPr>
        <w:t>、到达</w:t>
      </w:r>
      <w:ins w:id="9" w:author="钦 刘" w:date="2015-09-25T14:02:00Z">
        <w:r w:rsidR="0019602A">
          <w:rPr>
            <w:rFonts w:hint="eastAsia"/>
          </w:rPr>
          <w:t>收</w:t>
        </w:r>
      </w:ins>
      <w:del w:id="10" w:author="钦 刘" w:date="2015-09-25T14:02:00Z">
        <w:r w:rsidR="00CB6CD0" w:rsidRPr="003B4F1E" w:rsidDel="0019602A">
          <w:rPr>
            <w:rFonts w:hint="eastAsia"/>
          </w:rPr>
          <w:delText>寄</w:delText>
        </w:r>
      </w:del>
      <w:r w:rsidR="00CB6CD0" w:rsidRPr="003B4F1E">
        <w:rPr>
          <w:rFonts w:hint="eastAsia"/>
        </w:rPr>
        <w:t>件</w:t>
      </w:r>
      <w:del w:id="11" w:author="钦 刘" w:date="2015-09-24T14:18:00Z">
        <w:r w:rsidR="00CB6CD0" w:rsidRPr="003B4F1E" w:rsidDel="00C35AA2">
          <w:rPr>
            <w:rFonts w:hint="eastAsia"/>
          </w:rPr>
          <w:delText>人集散地</w:delText>
        </w:r>
      </w:del>
      <w:ins w:id="12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中转中心</w:t>
        </w:r>
      </w:ins>
      <w:r w:rsidR="00CB6CD0" w:rsidRPr="003B4F1E">
        <w:rPr>
          <w:rFonts w:hint="eastAsia"/>
        </w:rPr>
        <w:t>、到达收件</w:t>
      </w:r>
      <w:del w:id="13" w:author="钦 刘" w:date="2015-09-24T14:18:00Z">
        <w:r w:rsidR="00CB6CD0" w:rsidRPr="003B4F1E" w:rsidDel="00C35AA2">
          <w:rPr>
            <w:rFonts w:hint="eastAsia"/>
          </w:rPr>
          <w:delText>人中转点</w:delText>
        </w:r>
      </w:del>
      <w:ins w:id="14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营业厅</w:t>
        </w:r>
      </w:ins>
      <w:r w:rsidR="00CB6CD0" w:rsidRPr="003B4F1E">
        <w:rPr>
          <w:rFonts w:hint="eastAsia"/>
        </w:rPr>
        <w:t>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57F31383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</w:t>
      </w:r>
      <w:ins w:id="15" w:author="钦 刘" w:date="2015-09-24T14:19:00Z">
        <w:r w:rsidR="00C35AA2">
          <w:rPr>
            <w:rFonts w:hint="eastAsia"/>
          </w:rPr>
          <w:t>如果没有历史数据，为</w:t>
        </w:r>
        <w:r w:rsidR="00C35AA2">
          <w:rPr>
            <w:rFonts w:hint="eastAsia"/>
          </w:rPr>
          <w:t>0</w:t>
        </w:r>
      </w:ins>
      <w:r w:rsidRPr="003B4F1E">
        <w:rPr>
          <w:rFonts w:hint="eastAsia"/>
        </w:rPr>
        <w:t>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697860D0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del w:id="16" w:author="钦 刘" w:date="2015-09-28T09:45:00Z">
        <w:r w:rsidR="00A12F58" w:rsidRPr="003B4F1E" w:rsidDel="007E2B3A">
          <w:rPr>
            <w:rFonts w:hint="eastAsia"/>
          </w:rPr>
          <w:delText>+</w:delText>
        </w:r>
      </w:del>
      <w:del w:id="17" w:author="钦 刘" w:date="2015-09-25T14:30:00Z">
        <w:r w:rsidR="00A12F58" w:rsidRPr="003B4F1E" w:rsidDel="009F4F40">
          <w:rPr>
            <w:rFonts w:hint="eastAsia"/>
          </w:rPr>
          <w:delText>1</w:delText>
        </w:r>
      </w:del>
      <w:del w:id="18" w:author="钦 刘" w:date="2015-09-25T14:29:00Z">
        <w:r w:rsidR="00A12F58" w:rsidRPr="003B4F1E" w:rsidDel="003820EE">
          <w:rPr>
            <w:rFonts w:hint="eastAsia"/>
          </w:rPr>
          <w:delText>营业厅</w:delText>
        </w:r>
      </w:del>
      <w:r w:rsidR="00A12F58" w:rsidRPr="003B4F1E">
        <w:rPr>
          <w:rFonts w:hint="eastAsia"/>
        </w:rPr>
        <w:t>+0</w:t>
      </w:r>
      <w:ins w:id="19" w:author="钦 刘" w:date="2015-09-28T09:45:00Z">
        <w:r w:rsidR="007E2B3A">
          <w:t>0</w:t>
        </w:r>
      </w:ins>
      <w:del w:id="20" w:author="钦 刘" w:date="2015-09-25T14:29:00Z">
        <w:r w:rsidR="00A12F58" w:rsidRPr="003B4F1E" w:rsidDel="00DE1091">
          <w:rPr>
            <w:rFonts w:hint="eastAsia"/>
          </w:rPr>
          <w:delText>0</w:delText>
        </w:r>
      </w:del>
      <w:r w:rsidR="00A12F58" w:rsidRPr="003B4F1E">
        <w:rPr>
          <w:rFonts w:hint="eastAsia"/>
        </w:rPr>
        <w:t>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</w:t>
      </w:r>
      <w:del w:id="21" w:author="钦 刘" w:date="2015-09-25T14:19:00Z">
        <w:r w:rsidR="00432E8B" w:rsidRPr="003B4F1E" w:rsidDel="003F1989">
          <w:rPr>
            <w:rFonts w:hint="eastAsia"/>
          </w:rPr>
          <w:delText>、车辆图片</w:delText>
        </w:r>
      </w:del>
      <w:r w:rsidR="00432E8B" w:rsidRPr="003B4F1E">
        <w:rPr>
          <w:rFonts w:hint="eastAsia"/>
        </w:rPr>
        <w:t>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del w:id="22" w:author="钦 刘" w:date="2015-09-25T14:28:00Z">
        <w:r w:rsidR="00A12F58" w:rsidRPr="003B4F1E" w:rsidDel="003820EE">
          <w:rPr>
            <w:rFonts w:hint="eastAsia"/>
          </w:rPr>
          <w:delText>营业厅</w:delText>
        </w:r>
        <w:r w:rsidR="00A12F58" w:rsidRPr="003B4F1E" w:rsidDel="003820EE">
          <w:rPr>
            <w:rFonts w:hint="eastAsia"/>
          </w:rPr>
          <w:delText>+00</w:delText>
        </w:r>
        <w:r w:rsidR="00A12F58" w:rsidRPr="003B4F1E" w:rsidDel="003820EE">
          <w:rPr>
            <w:rFonts w:hint="eastAsia"/>
          </w:rPr>
          <w:delText>鼓楼</w:delText>
        </w:r>
      </w:del>
      <w:r w:rsidR="00A12F58" w:rsidRPr="003B4F1E">
        <w:rPr>
          <w:rFonts w:hint="eastAsia"/>
        </w:rPr>
        <w:t>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9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9"/>
        <w:ind w:left="644"/>
      </w:pPr>
    </w:p>
    <w:p w14:paraId="6A7A5BED" w14:textId="77777777" w:rsidR="00B37DC6" w:rsidRPr="003B4F1E" w:rsidRDefault="00B37DC6" w:rsidP="00B37DC6">
      <w:pPr>
        <w:pStyle w:val="a9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9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9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9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9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9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9"/>
        <w:ind w:left="644"/>
      </w:pPr>
    </w:p>
    <w:p w14:paraId="7671EBEC" w14:textId="77777777" w:rsidR="00594851" w:rsidRPr="003B4F1E" w:rsidRDefault="00594851" w:rsidP="00594851">
      <w:pPr>
        <w:pStyle w:val="a9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9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9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9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9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9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9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9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9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6489EB8A" w14:textId="742527F3" w:rsidR="00E04CA3" w:rsidRPr="003B4F1E" w:rsidRDefault="00696432" w:rsidP="002C2B94">
      <w:pPr>
        <w:pStyle w:val="a9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  <w:bookmarkStart w:id="23" w:name="_GoBack"/>
      <w:bookmarkEnd w:id="23"/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5C8C3" w14:textId="77777777" w:rsidR="004601C3" w:rsidRDefault="004601C3" w:rsidP="00BE19D2">
      <w:r>
        <w:separator/>
      </w:r>
    </w:p>
  </w:endnote>
  <w:endnote w:type="continuationSeparator" w:id="0">
    <w:p w14:paraId="11D92D58" w14:textId="77777777" w:rsidR="004601C3" w:rsidRDefault="004601C3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1090A" w14:textId="77777777" w:rsidR="004601C3" w:rsidRDefault="004601C3" w:rsidP="00BE19D2">
      <w:r>
        <w:separator/>
      </w:r>
    </w:p>
  </w:footnote>
  <w:footnote w:type="continuationSeparator" w:id="0">
    <w:p w14:paraId="2B4140A0" w14:textId="77777777" w:rsidR="004601C3" w:rsidRDefault="004601C3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0F212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D"/>
    <w:multiLevelType w:val="multilevel"/>
    <w:tmpl w:val="0000000D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000000F"/>
    <w:multiLevelType w:val="multilevel"/>
    <w:tmpl w:val="0000000F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31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1"/>
  </w:num>
  <w:num w:numId="4">
    <w:abstractNumId w:val="11"/>
  </w:num>
  <w:num w:numId="5">
    <w:abstractNumId w:val="18"/>
  </w:num>
  <w:num w:numId="6">
    <w:abstractNumId w:val="27"/>
  </w:num>
  <w:num w:numId="7">
    <w:abstractNumId w:val="7"/>
  </w:num>
  <w:num w:numId="8">
    <w:abstractNumId w:val="9"/>
  </w:num>
  <w:num w:numId="9">
    <w:abstractNumId w:val="29"/>
  </w:num>
  <w:num w:numId="10">
    <w:abstractNumId w:val="19"/>
  </w:num>
  <w:num w:numId="11">
    <w:abstractNumId w:val="30"/>
  </w:num>
  <w:num w:numId="12">
    <w:abstractNumId w:val="12"/>
  </w:num>
  <w:num w:numId="13">
    <w:abstractNumId w:val="6"/>
  </w:num>
  <w:num w:numId="14">
    <w:abstractNumId w:val="4"/>
  </w:num>
  <w:num w:numId="15">
    <w:abstractNumId w:val="16"/>
  </w:num>
  <w:num w:numId="16">
    <w:abstractNumId w:val="20"/>
  </w:num>
  <w:num w:numId="17">
    <w:abstractNumId w:val="28"/>
  </w:num>
  <w:num w:numId="18">
    <w:abstractNumId w:val="8"/>
  </w:num>
  <w:num w:numId="19">
    <w:abstractNumId w:val="13"/>
  </w:num>
  <w:num w:numId="20">
    <w:abstractNumId w:val="3"/>
  </w:num>
  <w:num w:numId="21">
    <w:abstractNumId w:val="26"/>
  </w:num>
  <w:num w:numId="22">
    <w:abstractNumId w:val="31"/>
  </w:num>
  <w:num w:numId="23">
    <w:abstractNumId w:val="23"/>
  </w:num>
  <w:num w:numId="24">
    <w:abstractNumId w:val="14"/>
  </w:num>
  <w:num w:numId="25">
    <w:abstractNumId w:val="24"/>
  </w:num>
  <w:num w:numId="26">
    <w:abstractNumId w:val="22"/>
  </w:num>
  <w:num w:numId="27">
    <w:abstractNumId w:val="17"/>
  </w:num>
  <w:num w:numId="28">
    <w:abstractNumId w:val="15"/>
  </w:num>
  <w:num w:numId="29">
    <w:abstractNumId w:val="0"/>
  </w:num>
  <w:num w:numId="30">
    <w:abstractNumId w:val="25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2B94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0DCB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01C3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05DD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字符"/>
    <w:link w:val="a3"/>
    <w:uiPriority w:val="99"/>
    <w:semiHidden/>
    <w:rsid w:val="00BE19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字符"/>
    <w:link w:val="a5"/>
    <w:uiPriority w:val="99"/>
    <w:semiHidden/>
    <w:rsid w:val="00BE19D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a8">
    <w:name w:val="批注框文本字符"/>
    <w:link w:val="a7"/>
    <w:uiPriority w:val="99"/>
    <w:semiHidden/>
    <w:rsid w:val="002C26F0"/>
    <w:rPr>
      <w:sz w:val="18"/>
      <w:szCs w:val="18"/>
    </w:rPr>
  </w:style>
  <w:style w:type="character" w:customStyle="1" w:styleId="10">
    <w:name w:val="标题 1字符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0">
    <w:name w:val="标题 2字符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9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a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b">
    <w:name w:val="Title"/>
    <w:basedOn w:val="a"/>
    <w:next w:val="a"/>
    <w:link w:val="ac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ac">
    <w:name w:val="标题字符"/>
    <w:link w:val="ab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d">
    <w:name w:val="Table Grid"/>
    <w:basedOn w:val="a1"/>
    <w:uiPriority w:val="59"/>
    <w:rsid w:val="006A6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rsid w:val="003C0DCB"/>
    <w:pPr>
      <w:widowControl/>
      <w:spacing w:before="120" w:after="120"/>
    </w:pPr>
    <w:rPr>
      <w:rFonts w:ascii="宋体" w:hAnsi="宋体"/>
      <w:iCs/>
      <w:kern w:val="0"/>
      <w:szCs w:val="20"/>
    </w:rPr>
  </w:style>
  <w:style w:type="character" w:customStyle="1" w:styleId="af">
    <w:name w:val="正文文本字符"/>
    <w:basedOn w:val="a0"/>
    <w:link w:val="ae"/>
    <w:rsid w:val="003C0DCB"/>
    <w:rPr>
      <w:rFonts w:ascii="宋体" w:hAnsi="宋体"/>
      <w:iCs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5AA24-34ED-EA40-852F-EAF4989E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757</Words>
  <Characters>4317</Characters>
  <Application>Microsoft Macintosh Word</Application>
  <DocSecurity>0</DocSecurity>
  <Lines>35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项目实践</vt:lpstr>
      <vt:lpstr>    背景描述</vt:lpstr>
      <vt:lpstr>    目标</vt:lpstr>
      <vt:lpstr>    系统用户和主要功能</vt:lpstr>
      <vt:lpstr>    假设：</vt:lpstr>
      <vt:lpstr>    交谈要点</vt:lpstr>
      <vt:lpstr>产品的非功能性需求</vt:lpstr>
      <vt:lpstr>    外部接口说明</vt:lpstr>
      <vt:lpstr>    用户接口</vt:lpstr>
      <vt:lpstr>    软件接口</vt:lpstr>
      <vt:lpstr>    性能需求</vt:lpstr>
      <vt:lpstr>    硬件的限制</vt:lpstr>
      <vt:lpstr>    属性</vt:lpstr>
      <vt:lpstr>    友好性</vt:lpstr>
      <vt:lpstr>    安全性</vt:lpstr>
      <vt:lpstr>    可维护性</vt:lpstr>
      <vt:lpstr>    可转移/换性</vt:lpstr>
      <vt:lpstr>    4.4系统的运行环境</vt:lpstr>
      <vt:lpstr>    其他需求</vt:lpstr>
      <vt:lpstr>    用户操作需求</vt:lpstr>
    </vt:vector>
  </TitlesOfParts>
  <Company/>
  <LinksUpToDate>false</LinksUpToDate>
  <CharactersWithSpaces>5064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Youmu Konpaku</cp:lastModifiedBy>
  <cp:revision>9</cp:revision>
  <dcterms:created xsi:type="dcterms:W3CDTF">2014-09-27T16:27:00Z</dcterms:created>
  <dcterms:modified xsi:type="dcterms:W3CDTF">2015-10-13T16:05:00Z</dcterms:modified>
</cp:coreProperties>
</file>